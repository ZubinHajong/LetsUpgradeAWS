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4D" w:rsidRPr="00086BD7" w:rsidRDefault="001654F3" w:rsidP="00086BD7">
      <w:del w:id="0" w:author="sweeta hajong" w:date="2020-08-19T23:44:00Z">
        <w:r>
          <w:rPr>
            <w:noProof/>
          </w:rPr>
          <w:drawing>
            <wp:inline distT="0" distB="0" distL="0" distR="0">
              <wp:extent cx="5943600" cy="3204210"/>
              <wp:effectExtent l="0" t="0" r="0" b="0"/>
              <wp:docPr id="3" name="Picture 3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F30FA1.tmp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42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" w:author="sweeta hajong" w:date="2020-08-19T23:44:00Z">
        <w:r>
          <w:rPr>
            <w:noProof/>
          </w:rPr>
          <w:drawing>
            <wp:inline distT="0" distB="0" distL="0" distR="0">
              <wp:extent cx="5241730" cy="3666490"/>
              <wp:effectExtent l="0" t="0" r="0" b="0"/>
              <wp:docPr id="1" name="Picture 1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BDC3606.tmp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210" cy="36864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98504D" w:rsidRPr="00086BD7" w:rsidSect="000C5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4F3" w:rsidRDefault="001654F3" w:rsidP="00FD1A51">
      <w:pPr>
        <w:spacing w:after="0" w:line="240" w:lineRule="auto"/>
      </w:pPr>
      <w:r>
        <w:separator/>
      </w:r>
    </w:p>
  </w:endnote>
  <w:endnote w:type="continuationSeparator" w:id="1">
    <w:p w:rsidR="001654F3" w:rsidRDefault="001654F3" w:rsidP="00FD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4F3" w:rsidRDefault="001654F3" w:rsidP="00FD1A51">
      <w:pPr>
        <w:spacing w:after="0" w:line="240" w:lineRule="auto"/>
      </w:pPr>
      <w:r>
        <w:separator/>
      </w:r>
    </w:p>
  </w:footnote>
  <w:footnote w:type="continuationSeparator" w:id="1">
    <w:p w:rsidR="001654F3" w:rsidRDefault="001654F3" w:rsidP="00FD1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6BD7"/>
    <w:rsid w:val="00086BD7"/>
    <w:rsid w:val="000C591E"/>
    <w:rsid w:val="001654F3"/>
    <w:rsid w:val="0098504D"/>
    <w:rsid w:val="00EB6E22"/>
    <w:rsid w:val="00ED51C5"/>
    <w:rsid w:val="00FD1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D1A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51"/>
  </w:style>
  <w:style w:type="paragraph" w:styleId="Footer">
    <w:name w:val="footer"/>
    <w:basedOn w:val="Normal"/>
    <w:link w:val="FooterChar"/>
    <w:uiPriority w:val="99"/>
    <w:unhideWhenUsed/>
    <w:rsid w:val="00FD1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sweeta hajong</dc:creator>
  <cp:keywords/>
  <dc:description/>
  <cp:lastModifiedBy>ASUS</cp:lastModifiedBy>
  <cp:revision>3</cp:revision>
  <dcterms:created xsi:type="dcterms:W3CDTF">2020-08-19T04:04:00Z</dcterms:created>
  <dcterms:modified xsi:type="dcterms:W3CDTF">2020-08-20T06:51:00Z</dcterms:modified>
</cp:coreProperties>
</file>